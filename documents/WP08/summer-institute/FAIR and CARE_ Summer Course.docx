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6C4" w14:textId="00E563EE" w:rsidR="000D1BD8" w:rsidRPr="000D1BD8" w:rsidRDefault="00097E04" w:rsidP="00097E04">
      <w:pPr>
        <w:pStyle w:val="Heading2"/>
        <w:rPr>
          <w:rFonts w:asciiTheme="minorHAnsi" w:hAnsiTheme="minorHAnsi"/>
          <w:color w:val="auto"/>
          <w:sz w:val="22"/>
          <w:szCs w:val="22"/>
        </w:rPr>
      </w:pPr>
      <w:commentRangeStart w:id="0"/>
      <w:commentRangeStart w:id="1"/>
      <w:r w:rsidRPr="000D1BD8">
        <w:rPr>
          <w:rFonts w:asciiTheme="minorHAnsi" w:hAnsiTheme="minorHAnsi"/>
          <w:color w:val="auto"/>
          <w:sz w:val="22"/>
          <w:szCs w:val="22"/>
        </w:rPr>
        <w:t xml:space="preserve">Proposed course name: </w:t>
      </w:r>
      <w:commentRangeEnd w:id="0"/>
      <w:r w:rsidR="008572C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commentRangeEnd w:id="1"/>
      <w:r w:rsidR="00AA0FD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ins w:id="2" w:author="ranli627@outlook.com" w:date="2023-01-12T11:15:00Z">
        <w:r w:rsidR="00AA0FDD">
          <w:rPr>
            <w:rFonts w:asciiTheme="minorHAnsi" w:hAnsiTheme="minorHAnsi"/>
            <w:color w:val="auto"/>
            <w:sz w:val="22"/>
            <w:szCs w:val="22"/>
          </w:rPr>
          <w:t>Data Management and Sharing (DMS) best practices: FAIR and CARE</w:t>
        </w:r>
      </w:ins>
    </w:p>
    <w:p w14:paraId="77CA4C9F" w14:textId="26EA54EB" w:rsidR="000D1BD8" w:rsidRDefault="000D1BD8" w:rsidP="000D1BD8"/>
    <w:p w14:paraId="62BB2392" w14:textId="77777777" w:rsidR="000D1BD8" w:rsidRPr="008572C7" w:rsidRDefault="000D1BD8" w:rsidP="000D1BD8">
      <w:pPr>
        <w:rPr>
          <w:b/>
          <w:bCs/>
          <w:lang w:val="es-419"/>
        </w:rPr>
      </w:pPr>
      <w:r w:rsidRPr="008572C7">
        <w:rPr>
          <w:b/>
          <w:bCs/>
          <w:lang w:val="es-419"/>
        </w:rPr>
        <w:t xml:space="preserve">Instructors: </w:t>
      </w:r>
    </w:p>
    <w:p w14:paraId="637731FB" w14:textId="40C2CA47" w:rsidR="000D1BD8" w:rsidRDefault="000D1BD8" w:rsidP="000D1BD8">
      <w:r w:rsidRPr="008572C7">
        <w:rPr>
          <w:lang w:val="es-419"/>
        </w:rPr>
        <w:t xml:space="preserve">Ana Ortigoza, MD, PhD. </w:t>
      </w:r>
      <w:r w:rsidRPr="000D1BD8">
        <w:t>Senior Research Scientist, Urban H</w:t>
      </w:r>
      <w:r>
        <w:t>ealth Collaborative. Drexel University</w:t>
      </w:r>
    </w:p>
    <w:p w14:paraId="0BD6DDFD" w14:textId="11208E42" w:rsidR="000D1BD8" w:rsidRDefault="008572C7" w:rsidP="000D1BD8">
      <w:r>
        <w:t xml:space="preserve">Ran </w:t>
      </w:r>
      <w:del w:id="3" w:author="ranli627@outlook.com" w:date="2023-01-12T11:14:00Z">
        <w:r w:rsidDel="00AA0FDD">
          <w:delText>Lee</w:delText>
        </w:r>
      </w:del>
      <w:ins w:id="4" w:author="ranli627@outlook.com" w:date="2023-01-12T11:14:00Z">
        <w:r w:rsidR="00AA0FDD">
          <w:t>Li</w:t>
        </w:r>
      </w:ins>
      <w:r>
        <w:t>, MS. Analytics Engineer, Urban Health Collaborative</w:t>
      </w:r>
    </w:p>
    <w:p w14:paraId="24B936C3" w14:textId="45349F6B" w:rsidR="008572C7" w:rsidRDefault="008572C7" w:rsidP="000D1BD8">
      <w:r>
        <w:t>Theresa Anderson (guest lecturer), PhD.</w:t>
      </w:r>
      <w:r w:rsidR="009D0BDE">
        <w:t xml:space="preserve"> Data Ethicist and</w:t>
      </w:r>
      <w:r>
        <w:t xml:space="preserve">  </w:t>
      </w:r>
      <w:commentRangeStart w:id="5"/>
      <w:r>
        <w:t>CODATA consultant</w:t>
      </w:r>
      <w:commentRangeEnd w:id="5"/>
      <w:r>
        <w:rPr>
          <w:rStyle w:val="CommentReference"/>
        </w:rPr>
        <w:commentReference w:id="5"/>
      </w:r>
    </w:p>
    <w:p w14:paraId="57437CE3" w14:textId="77777777" w:rsidR="008572C7" w:rsidRDefault="008572C7" w:rsidP="000D1BD8">
      <w:pPr>
        <w:rPr>
          <w:b/>
          <w:bCs/>
        </w:rPr>
      </w:pPr>
    </w:p>
    <w:p w14:paraId="7D73B46D" w14:textId="24E744B4" w:rsidR="000D1BD8" w:rsidRDefault="000D1BD8" w:rsidP="000D1BD8">
      <w:pPr>
        <w:rPr>
          <w:b/>
          <w:bCs/>
        </w:rPr>
      </w:pPr>
      <w:r w:rsidRPr="000D1BD8">
        <w:rPr>
          <w:b/>
          <w:bCs/>
        </w:rPr>
        <w:t xml:space="preserve">Preferred Course Option </w:t>
      </w:r>
    </w:p>
    <w:p w14:paraId="4E75A379" w14:textId="639F9DC0" w:rsidR="000D1BD8" w:rsidRDefault="000D1BD8" w:rsidP="000D1BD8">
      <w:commentRangeStart w:id="6"/>
      <w:commentRangeStart w:id="7"/>
      <w:r>
        <w:t>Option 1: Week/Weekend Intensive Courses (in-person or online)</w:t>
      </w:r>
      <w:commentRangeEnd w:id="6"/>
      <w:r w:rsidR="008572C7">
        <w:rPr>
          <w:rStyle w:val="CommentReference"/>
        </w:rPr>
        <w:commentReference w:id="6"/>
      </w:r>
      <w:commentRangeEnd w:id="7"/>
      <w:r w:rsidR="00AA0FDD">
        <w:rPr>
          <w:rStyle w:val="CommentReference"/>
        </w:rPr>
        <w:commentReference w:id="7"/>
      </w:r>
    </w:p>
    <w:p w14:paraId="0439C129" w14:textId="36B3FE96" w:rsidR="000D1BD8" w:rsidRDefault="000D1BD8" w:rsidP="000D1BD8"/>
    <w:p w14:paraId="323A9F47" w14:textId="0D6FDF8F" w:rsidR="000D1BD8" w:rsidRPr="000D1BD8" w:rsidRDefault="000D1BD8" w:rsidP="000D1BD8">
      <w:pPr>
        <w:rPr>
          <w:b/>
          <w:bCs/>
        </w:rPr>
      </w:pPr>
      <w:r w:rsidRPr="000D1BD8">
        <w:rPr>
          <w:b/>
          <w:bCs/>
        </w:rPr>
        <w:t>Instruction Method</w:t>
      </w:r>
    </w:p>
    <w:p w14:paraId="467B56FA" w14:textId="5D8CDA4A" w:rsidR="000D1BD8" w:rsidRDefault="009D0BDE" w:rsidP="000D1BD8">
      <w:r>
        <w:t xml:space="preserve">TBD </w:t>
      </w:r>
    </w:p>
    <w:p w14:paraId="03C159A6" w14:textId="17390C39" w:rsidR="000D1BD8" w:rsidRDefault="000D1BD8" w:rsidP="000D1BD8">
      <w:pPr>
        <w:rPr>
          <w:b/>
          <w:bCs/>
        </w:rPr>
      </w:pPr>
      <w:commentRangeStart w:id="8"/>
      <w:r w:rsidRPr="000D1BD8">
        <w:rPr>
          <w:b/>
          <w:bCs/>
        </w:rPr>
        <w:t>Course Dates</w:t>
      </w:r>
      <w:commentRangeEnd w:id="8"/>
      <w:r w:rsidR="008572C7">
        <w:rPr>
          <w:rStyle w:val="CommentReference"/>
        </w:rPr>
        <w:commentReference w:id="8"/>
      </w:r>
    </w:p>
    <w:p w14:paraId="02322535" w14:textId="4245D162" w:rsidR="00B879E6" w:rsidRDefault="009D0BDE" w:rsidP="00DA1C0D">
      <w:pPr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TBD</w:t>
      </w:r>
    </w:p>
    <w:p w14:paraId="66163AC0" w14:textId="71A3EC33" w:rsidR="00B879E6" w:rsidRDefault="00B879E6" w:rsidP="00DA1C0D">
      <w:pPr>
        <w:rPr>
          <w:rFonts w:eastAsiaTheme="majorEastAsia" w:cstheme="majorBidi"/>
          <w:b/>
          <w:bCs/>
        </w:rPr>
      </w:pPr>
      <w:r w:rsidRPr="00B879E6">
        <w:rPr>
          <w:rFonts w:eastAsiaTheme="majorEastAsia" w:cstheme="majorBidi"/>
          <w:b/>
          <w:bCs/>
        </w:rPr>
        <w:t xml:space="preserve">Course Description </w:t>
      </w:r>
      <w:r w:rsidR="009D0BDE">
        <w:rPr>
          <w:rFonts w:eastAsiaTheme="majorEastAsia" w:cstheme="majorBidi"/>
          <w:b/>
          <w:bCs/>
        </w:rPr>
        <w:t>and relevance</w:t>
      </w:r>
    </w:p>
    <w:p w14:paraId="19B7718F" w14:textId="3E96D0AB" w:rsidR="009D0BDE" w:rsidRDefault="009D0BDE" w:rsidP="009D0BDE">
      <w:pPr>
        <w:rPr>
          <w:lang w:eastAsia="en-GB"/>
        </w:rPr>
      </w:pPr>
      <w:r>
        <w:rPr>
          <w:lang w:eastAsia="en-GB"/>
        </w:rPr>
        <w:t xml:space="preserve">Urban health requires the interconnection of </w:t>
      </w:r>
      <w:proofErr w:type="gramStart"/>
      <w:r>
        <w:rPr>
          <w:lang w:eastAsia="en-GB"/>
        </w:rPr>
        <w:t>knowledges</w:t>
      </w:r>
      <w:proofErr w:type="gramEnd"/>
      <w:r>
        <w:rPr>
          <w:lang w:eastAsia="en-GB"/>
        </w:rPr>
        <w:t xml:space="preserve"> and practices from different disciplines to depict the complexity of urban systems. This poses several challenges in the study of urban health such as the need of a common vocabulary (i.e., how we define urban areas, informal settlements); the use of data from different sources (i.e., place based and spatial data, health registries); the creation of data that could be comparable across urban areas and over time (</w:t>
      </w:r>
      <w:proofErr w:type="spellStart"/>
      <w:r>
        <w:rPr>
          <w:lang w:eastAsia="en-GB"/>
        </w:rPr>
        <w:t>i.e</w:t>
      </w:r>
      <w:proofErr w:type="spellEnd"/>
      <w:r>
        <w:rPr>
          <w:lang w:eastAsia="en-GB"/>
        </w:rPr>
        <w:t xml:space="preserve"> accounting for differences between cities and within cities over time), among others </w:t>
      </w:r>
      <w:r>
        <w:rPr>
          <w:highlight w:val="yellow"/>
          <w:lang w:eastAsia="en-GB"/>
        </w:rPr>
        <w:t>[</w:t>
      </w:r>
      <w:proofErr w:type="spellStart"/>
      <w:r w:rsidRPr="009D0BDE">
        <w:rPr>
          <w:highlight w:val="yellow"/>
          <w:lang w:eastAsia="en-GB"/>
        </w:rPr>
        <w:t>Quistberg</w:t>
      </w:r>
      <w:proofErr w:type="spellEnd"/>
      <w:r w:rsidRPr="009D0BDE">
        <w:rPr>
          <w:highlight w:val="yellow"/>
          <w:lang w:eastAsia="en-GB"/>
        </w:rPr>
        <w:t xml:space="preserve"> 2019</w:t>
      </w:r>
      <w:r>
        <w:rPr>
          <w:lang w:eastAsia="en-GB"/>
        </w:rPr>
        <w:t xml:space="preserve">].  All these challenges are closely related to the principles of FAIR </w:t>
      </w:r>
      <w:r w:rsidRPr="009D0BDE">
        <w:rPr>
          <w:lang w:eastAsia="en-GB"/>
        </w:rPr>
        <w:t xml:space="preserve">(Findable, Accessible, Interoperable, Reusable) </w:t>
      </w:r>
      <w:r>
        <w:rPr>
          <w:lang w:eastAsia="en-GB"/>
        </w:rPr>
        <w:t xml:space="preserve">and CARE (Collective benefit, Authority to control, Responsibility, and Ethics) data policies and practices </w:t>
      </w:r>
      <w:r>
        <w:rPr>
          <w:highlight w:val="yellow"/>
          <w:lang w:eastAsia="en-GB"/>
        </w:rPr>
        <w:t>[</w:t>
      </w:r>
      <w:r w:rsidRPr="009D0BDE">
        <w:rPr>
          <w:highlight w:val="yellow"/>
          <w:lang w:eastAsia="en-GB"/>
        </w:rPr>
        <w:t>Wilkinson 2016; Russo Carroll 2021</w:t>
      </w:r>
      <w:r>
        <w:rPr>
          <w:lang w:eastAsia="en-GB"/>
        </w:rPr>
        <w:t xml:space="preserve">]. The implementation of these principles </w:t>
      </w:r>
      <w:r w:rsidRPr="009D0BDE">
        <w:rPr>
          <w:lang w:eastAsia="en-GB"/>
        </w:rPr>
        <w:t>contributes to</w:t>
      </w:r>
      <w:r>
        <w:rPr>
          <w:lang w:eastAsia="en-GB"/>
        </w:rPr>
        <w:t xml:space="preserve"> a</w:t>
      </w:r>
      <w:r w:rsidRPr="009D0BDE">
        <w:rPr>
          <w:lang w:eastAsia="en-GB"/>
        </w:rPr>
        <w:t xml:space="preserve"> more transparent, efficient, participatory and technology enabled, interdisciplinary science to tackle</w:t>
      </w:r>
      <w:r>
        <w:rPr>
          <w:lang w:eastAsia="en-GB"/>
        </w:rPr>
        <w:t xml:space="preserve"> current and future </w:t>
      </w:r>
      <w:r w:rsidRPr="009D0BDE">
        <w:rPr>
          <w:lang w:eastAsia="en-GB"/>
        </w:rPr>
        <w:t>global societal challenges</w:t>
      </w:r>
    </w:p>
    <w:p w14:paraId="063CC6E8" w14:textId="7E967AF3" w:rsidR="009D0BDE" w:rsidRDefault="009D0BDE" w:rsidP="00DA1C0D">
      <w:pPr>
        <w:rPr>
          <w:rFonts w:ascii="Calibri" w:hAnsi="Calibri" w:cs="Calibri"/>
          <w:color w:val="403635"/>
          <w:shd w:val="clear" w:color="auto" w:fill="FFFFFF"/>
        </w:rPr>
      </w:pPr>
      <w:r>
        <w:rPr>
          <w:rFonts w:ascii="Calibri" w:hAnsi="Calibri" w:cs="Calibri"/>
          <w:color w:val="403635"/>
          <w:shd w:val="clear" w:color="auto" w:fill="FFFFFF"/>
        </w:rPr>
        <w:t>Beginning in 2023, </w:t>
      </w:r>
      <w:r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all</w:t>
      </w:r>
      <w:r>
        <w:rPr>
          <w:rStyle w:val="Strong"/>
          <w:rFonts w:ascii="Calibri" w:hAnsi="Calibri" w:cs="Calibri"/>
          <w:color w:val="403635"/>
          <w:shd w:val="clear" w:color="auto" w:fill="FFFFFF"/>
        </w:rPr>
        <w:t> 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NIH- funded</w:t>
      </w:r>
      <w:r>
        <w:rPr>
          <w:rStyle w:val="Strong"/>
          <w:rFonts w:ascii="Calibri" w:hAnsi="Calibri" w:cs="Calibri"/>
          <w:color w:val="403635"/>
          <w:shd w:val="clear" w:color="auto" w:fill="FFFFFF"/>
        </w:rPr>
        <w:t xml:space="preserve"> </w:t>
      </w:r>
      <w:r>
        <w:rPr>
          <w:rFonts w:ascii="Calibri" w:hAnsi="Calibri" w:cs="Calibri"/>
          <w:color w:val="403635"/>
          <w:shd w:val="clear" w:color="auto" w:fill="FFFFFF"/>
        </w:rPr>
        <w:t>grant applications or renewals that generate Scientific Data must include a 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robust and detailed plan</w:t>
      </w:r>
      <w:r>
        <w:rPr>
          <w:rFonts w:ascii="Calibri" w:hAnsi="Calibri" w:cs="Calibri"/>
          <w:color w:val="403635"/>
          <w:shd w:val="clear" w:color="auto" w:fill="FFFFFF"/>
        </w:rPr>
        <w:t> for how researchers will manage and share data during the entire funded period (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>data management and sharing plan, DMSP)</w:t>
      </w:r>
      <w:r>
        <w:rPr>
          <w:rStyle w:val="Strong"/>
          <w:rFonts w:ascii="Calibri" w:hAnsi="Calibri" w:cs="Calibri"/>
          <w:b w:val="0"/>
          <w:bCs w:val="0"/>
          <w:color w:val="403635"/>
          <w:shd w:val="clear" w:color="auto" w:fill="FFFFFF"/>
        </w:rPr>
        <w:t xml:space="preserve"> </w:t>
      </w:r>
      <w:r w:rsidRPr="009D0BDE">
        <w:rPr>
          <w:rStyle w:val="Strong"/>
          <w:rFonts w:ascii="Calibri" w:hAnsi="Calibri" w:cs="Calibri"/>
          <w:b w:val="0"/>
          <w:bCs w:val="0"/>
          <w:color w:val="403635"/>
          <w:highlight w:val="yellow"/>
          <w:shd w:val="clear" w:color="auto" w:fill="FFFFFF"/>
        </w:rPr>
        <w:t>[NIH Data Management and Sharing Policy 2023]</w:t>
      </w:r>
      <w:r>
        <w:rPr>
          <w:rFonts w:ascii="Calibri" w:hAnsi="Calibri" w:cs="Calibri"/>
          <w:color w:val="403635"/>
          <w:shd w:val="clear" w:color="auto" w:fill="FFFFFF"/>
        </w:rPr>
        <w:t xml:space="preserve">. This includes information on data storage, access policies/procedures, preservation, metadata standards, distribution approaches, which are closely related to the knowledge and implementation of FAIR and CARE principles. </w:t>
      </w:r>
    </w:p>
    <w:p w14:paraId="6D9368E3" w14:textId="24DD0306" w:rsidR="009D0BDE" w:rsidRDefault="009D0BDE" w:rsidP="00DA1C0D">
      <w:r>
        <w:t xml:space="preserve">The </w:t>
      </w:r>
      <w:r w:rsidRPr="009D0BDE">
        <w:t xml:space="preserve">common understanding of the FAIR </w:t>
      </w:r>
      <w:r>
        <w:t xml:space="preserve">and CARE </w:t>
      </w:r>
      <w:r w:rsidRPr="009D0BDE">
        <w:t>principles</w:t>
      </w:r>
      <w:r>
        <w:t xml:space="preserve"> is fragmented and uneven among researchers and practitioners in urban health.</w:t>
      </w:r>
      <w:r w:rsidRPr="009D0BDE">
        <w:t xml:space="preserve"> </w:t>
      </w:r>
      <w:r>
        <w:t>Therefore, t</w:t>
      </w:r>
      <w:r w:rsidRPr="009D0BDE">
        <w:t xml:space="preserve">he overall purpose of this course is to provide </w:t>
      </w:r>
      <w:r>
        <w:t xml:space="preserve">participants with </w:t>
      </w:r>
      <w:r w:rsidRPr="009D0BDE">
        <w:t xml:space="preserve">a broad understanding </w:t>
      </w:r>
      <w:r>
        <w:t xml:space="preserve">of FAIR and CARE principles that could help them to design and </w:t>
      </w:r>
      <w:r>
        <w:lastRenderedPageBreak/>
        <w:t xml:space="preserve">develop data management plans for research and community -based projects according to NIH data management requirements. </w:t>
      </w:r>
    </w:p>
    <w:p w14:paraId="72434C94" w14:textId="77777777" w:rsidR="009D0BDE" w:rsidRDefault="009D0BDE" w:rsidP="009D0BDE">
      <w:pPr>
        <w:rPr>
          <w:b/>
          <w:bCs/>
        </w:rPr>
      </w:pPr>
    </w:p>
    <w:p w14:paraId="33EE6967" w14:textId="2C271452" w:rsidR="009D0BDE" w:rsidRPr="009D0BDE" w:rsidRDefault="009D0BDE" w:rsidP="009D0BDE">
      <w:pPr>
        <w:rPr>
          <w:b/>
          <w:bCs/>
        </w:rPr>
      </w:pPr>
      <w:r w:rsidRPr="009D0BDE">
        <w:rPr>
          <w:b/>
          <w:bCs/>
        </w:rPr>
        <w:t>Course objectives</w:t>
      </w:r>
    </w:p>
    <w:p w14:paraId="5C4E5BD3" w14:textId="72300AE6" w:rsidR="009D0BDE" w:rsidRDefault="009D0BDE" w:rsidP="009D0BDE">
      <w:r>
        <w:t>1.</w:t>
      </w:r>
      <w:r>
        <w:tab/>
        <w:t>Understand concepts and frameworks related to FAIR and CARE principles in Open Science</w:t>
      </w:r>
    </w:p>
    <w:p w14:paraId="45258B76" w14:textId="2E735B3F" w:rsidR="009D0BDE" w:rsidRDefault="009D0BDE" w:rsidP="009D0BDE">
      <w:r>
        <w:t>2.</w:t>
      </w:r>
      <w:r>
        <w:tab/>
        <w:t xml:space="preserve">Recognize and compare challenges in FAIR and CARE implementation within the urban health discipline. </w:t>
      </w:r>
    </w:p>
    <w:p w14:paraId="2AD3695D" w14:textId="42CA1FB8" w:rsidR="009D0BDE" w:rsidRDefault="009D0BDE" w:rsidP="009D0BDE">
      <w:r>
        <w:t>3.</w:t>
      </w:r>
      <w:r>
        <w:tab/>
        <w:t>Identify components and requirements of a data management plan development</w:t>
      </w:r>
    </w:p>
    <w:p w14:paraId="652952C2" w14:textId="6AEE4654" w:rsidR="009D0BDE" w:rsidRDefault="009D0BDE" w:rsidP="009D0BDE">
      <w:r>
        <w:t>4.</w:t>
      </w:r>
      <w:r>
        <w:tab/>
        <w:t xml:space="preserve">Appreciate the impact and benefits of FAIR and CARE data principles implementation   </w:t>
      </w:r>
    </w:p>
    <w:p w14:paraId="23A33F1C" w14:textId="77777777" w:rsidR="003B546B" w:rsidRDefault="003B546B" w:rsidP="00DA1C0D"/>
    <w:p w14:paraId="0C084BE7" w14:textId="302C0407" w:rsidR="00DA1C0D" w:rsidRPr="00242F75" w:rsidRDefault="00DA1C0D" w:rsidP="00DA1C0D">
      <w:pPr>
        <w:rPr>
          <w:b/>
          <w:bCs/>
        </w:rPr>
      </w:pPr>
      <w:commentRangeStart w:id="9"/>
      <w:r w:rsidRPr="00242F75">
        <w:rPr>
          <w:b/>
          <w:bCs/>
        </w:rPr>
        <w:t>Content</w:t>
      </w:r>
      <w:commentRangeEnd w:id="9"/>
      <w:r w:rsidR="009D0BDE">
        <w:rPr>
          <w:rStyle w:val="CommentReference"/>
        </w:rPr>
        <w:commentReference w:id="9"/>
      </w:r>
    </w:p>
    <w:p w14:paraId="2FA0214C" w14:textId="23DEE871" w:rsidR="00DA1C0D" w:rsidRDefault="009D0BDE" w:rsidP="00DA1C0D">
      <w:pPr>
        <w:pStyle w:val="ListParagraph"/>
        <w:numPr>
          <w:ilvl w:val="0"/>
          <w:numId w:val="1"/>
        </w:numPr>
      </w:pPr>
      <w:r>
        <w:t xml:space="preserve">Day 1: </w:t>
      </w:r>
      <w:r w:rsidR="00DA1C0D">
        <w:t xml:space="preserve">Introduction </w:t>
      </w:r>
      <w:r>
        <w:t>to FAIR principles. How to make data and metadata FAIR. Challenges related to its implementation in urban health: examples from SALURBAL case studies (data platform, harmonization and interoperability of data, data cycle visible and invisible work)</w:t>
      </w:r>
    </w:p>
    <w:p w14:paraId="0315AFFB" w14:textId="5CBDA00A" w:rsidR="009D0BDE" w:rsidRDefault="009D0BDE" w:rsidP="009D0BDE">
      <w:pPr>
        <w:pStyle w:val="ListParagraph"/>
        <w:numPr>
          <w:ilvl w:val="0"/>
          <w:numId w:val="1"/>
        </w:numPr>
      </w:pPr>
      <w:r>
        <w:t>Day 2: Introduction to NIH grant requirements for data management and sharing policy 2023. Data stewardship plans. Examples</w:t>
      </w:r>
    </w:p>
    <w:p w14:paraId="0C122C72" w14:textId="17DE1649" w:rsidR="009D0BDE" w:rsidRPr="009D0BDE" w:rsidRDefault="009D0BDE" w:rsidP="009D0BDE">
      <w:pPr>
        <w:pStyle w:val="ListParagraph"/>
        <w:numPr>
          <w:ilvl w:val="0"/>
          <w:numId w:val="1"/>
        </w:numPr>
      </w:pPr>
      <w:r>
        <w:t xml:space="preserve">Day 3: </w:t>
      </w:r>
      <w:r w:rsidRPr="009D0BDE">
        <w:t>Introduction to</w:t>
      </w:r>
      <w:r>
        <w:t xml:space="preserve"> CARE</w:t>
      </w:r>
      <w:r w:rsidRPr="009D0BDE">
        <w:t xml:space="preserve"> principles. Challenges related to its implementation in urban health</w:t>
      </w:r>
      <w:r>
        <w:t>: examples from SALURBAL case studies (race data, live birth data)</w:t>
      </w:r>
    </w:p>
    <w:p w14:paraId="33B81BFE" w14:textId="3347A426" w:rsidR="00DA1C0D" w:rsidRDefault="009D0BDE" w:rsidP="00DA1C0D">
      <w:pPr>
        <w:pStyle w:val="ListParagraph"/>
        <w:numPr>
          <w:ilvl w:val="0"/>
          <w:numId w:val="1"/>
        </w:numPr>
      </w:pPr>
      <w:r>
        <w:t>Day 4: Data privacy and protection. Summary guidelines for FAIR and CARE implementation</w:t>
      </w:r>
    </w:p>
    <w:p w14:paraId="383FBCF4" w14:textId="5E41B5CC" w:rsidR="00DA1C0D" w:rsidRDefault="009D0BDE" w:rsidP="00DA1C0D">
      <w:pPr>
        <w:pStyle w:val="ListParagraph"/>
        <w:numPr>
          <w:ilvl w:val="0"/>
          <w:numId w:val="1"/>
        </w:numPr>
      </w:pPr>
      <w:r>
        <w:t>Day 5: presentation and discussion of data management proposals by participants</w:t>
      </w:r>
    </w:p>
    <w:p w14:paraId="65CFCE66" w14:textId="23D47D20" w:rsidR="00242F75" w:rsidRDefault="00242F75" w:rsidP="00242F75"/>
    <w:p w14:paraId="29D10314" w14:textId="66A4A484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Target Audience</w:t>
      </w:r>
    </w:p>
    <w:p w14:paraId="554855B6" w14:textId="56849F33" w:rsidR="00242F75" w:rsidRDefault="00242F75" w:rsidP="00242F75">
      <w:r w:rsidRPr="00242F75">
        <w:t>Participants in this course come from many disciplines including public health, health care</w:t>
      </w:r>
      <w:r>
        <w:t>,</w:t>
      </w:r>
      <w:r w:rsidR="009D0BDE">
        <w:t xml:space="preserve"> data science, </w:t>
      </w:r>
      <w:r>
        <w:t>as well as</w:t>
      </w:r>
      <w:r w:rsidR="009D0BDE">
        <w:t xml:space="preserve"> public health practitioners working with data in community projects</w:t>
      </w:r>
    </w:p>
    <w:p w14:paraId="5FA275F7" w14:textId="76946E9A" w:rsidR="00242F75" w:rsidRDefault="00242F75" w:rsidP="00242F75"/>
    <w:p w14:paraId="3763FD09" w14:textId="222B623D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Prerequisites Required</w:t>
      </w:r>
    </w:p>
    <w:p w14:paraId="756485B7" w14:textId="403D883D" w:rsidR="00242F75" w:rsidRDefault="00242F75" w:rsidP="00242F75">
      <w:r>
        <w:t>None</w:t>
      </w:r>
    </w:p>
    <w:p w14:paraId="13A0694D" w14:textId="0BF459FC" w:rsidR="00242F75" w:rsidRDefault="00242F75" w:rsidP="00242F75"/>
    <w:p w14:paraId="382CD610" w14:textId="31D3AE0A" w:rsidR="00242F75" w:rsidRPr="00242F75" w:rsidRDefault="00242F75" w:rsidP="00242F75">
      <w:pPr>
        <w:rPr>
          <w:b/>
          <w:bCs/>
        </w:rPr>
      </w:pPr>
      <w:r w:rsidRPr="00242F75">
        <w:rPr>
          <w:b/>
          <w:bCs/>
        </w:rPr>
        <w:t>Prerequisites Preferred</w:t>
      </w:r>
    </w:p>
    <w:p w14:paraId="7EF8FF35" w14:textId="526DED65" w:rsidR="00242F75" w:rsidRDefault="00242F75" w:rsidP="00242F75">
      <w:r>
        <w:t>None</w:t>
      </w:r>
    </w:p>
    <w:p w14:paraId="5E390ABD" w14:textId="4D5DE6B3" w:rsidR="004238DA" w:rsidRDefault="004238DA" w:rsidP="00242F75"/>
    <w:p w14:paraId="26684C67" w14:textId="4C5A075F" w:rsidR="004238DA" w:rsidRPr="004238DA" w:rsidRDefault="004238DA" w:rsidP="00242F75">
      <w:pPr>
        <w:rPr>
          <w:b/>
          <w:bCs/>
        </w:rPr>
      </w:pPr>
      <w:commentRangeStart w:id="10"/>
      <w:r w:rsidRPr="004238DA">
        <w:rPr>
          <w:b/>
          <w:bCs/>
        </w:rPr>
        <w:t>Required Software and Computer Requirements</w:t>
      </w:r>
      <w:commentRangeEnd w:id="10"/>
      <w:r w:rsidR="009D0BDE">
        <w:rPr>
          <w:rStyle w:val="CommentReference"/>
        </w:rPr>
        <w:commentReference w:id="10"/>
      </w:r>
    </w:p>
    <w:p w14:paraId="34D9B26F" w14:textId="5CCF6592" w:rsidR="004238DA" w:rsidRDefault="008846B1" w:rsidP="00242F75">
      <w:r>
        <w:t xml:space="preserve">Internet connection and </w:t>
      </w:r>
      <w:proofErr w:type="gramStart"/>
      <w:r>
        <w:t>Zoom</w:t>
      </w:r>
      <w:proofErr w:type="gramEnd"/>
      <w:r>
        <w:t xml:space="preserve"> if connecting remotely</w:t>
      </w:r>
    </w:p>
    <w:sectPr w:rsidR="004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rtigoza,Ana" w:date="2023-01-09T11:25:00Z" w:initials="O">
    <w:p w14:paraId="438769B5" w14:textId="77777777" w:rsidR="008572C7" w:rsidRDefault="008572C7">
      <w:pPr>
        <w:pStyle w:val="CommentText"/>
      </w:pPr>
      <w:r>
        <w:rPr>
          <w:rStyle w:val="CommentReference"/>
        </w:rPr>
        <w:annotationRef/>
      </w:r>
      <w:r>
        <w:t>Any good ideas for a tittle?</w:t>
      </w:r>
    </w:p>
    <w:p w14:paraId="3CEF11A1" w14:textId="77777777" w:rsidR="008572C7" w:rsidRDefault="008572C7">
      <w:pPr>
        <w:pStyle w:val="CommentText"/>
      </w:pPr>
      <w:r>
        <w:t>I just thought pretty basic tittles</w:t>
      </w:r>
    </w:p>
    <w:p w14:paraId="3ED31301" w14:textId="77777777" w:rsidR="008572C7" w:rsidRDefault="008572C7" w:rsidP="00A62305">
      <w:pPr>
        <w:pStyle w:val="CommentText"/>
      </w:pPr>
      <w:r>
        <w:t>" FAIR and CARE principles in data sharing and management: an introduction to basic concepts for research and action in public/ urban? health</w:t>
      </w:r>
    </w:p>
  </w:comment>
  <w:comment w:id="1" w:author="ranli627@outlook.com" w:date="2023-01-12T11:16:00Z" w:initials="r">
    <w:p w14:paraId="654E5253" w14:textId="77777777" w:rsidR="00AA0FDD" w:rsidRDefault="00AA0FDD" w:rsidP="00D04C35">
      <w:pPr>
        <w:pStyle w:val="CommentText"/>
      </w:pPr>
      <w:r>
        <w:rPr>
          <w:rStyle w:val="CommentReference"/>
        </w:rPr>
        <w:annotationRef/>
      </w:r>
      <w:r>
        <w:t>I think we should have "DMS" in the title, it'll catch eyes. Also to indicate that what we will teach FAIR + CARE are the best practices to do DMS.</w:t>
      </w:r>
    </w:p>
  </w:comment>
  <w:comment w:id="5" w:author="Ortigoza,Ana" w:date="2023-01-09T11:40:00Z" w:initials="O">
    <w:p w14:paraId="531B05F4" w14:textId="0BA0F4A2" w:rsidR="008572C7" w:rsidRDefault="008572C7" w:rsidP="00297BC1">
      <w:pPr>
        <w:pStyle w:val="CommentText"/>
      </w:pPr>
      <w:r>
        <w:rPr>
          <w:rStyle w:val="CommentReference"/>
        </w:rPr>
        <w:annotationRef/>
      </w:r>
      <w:r>
        <w:t>@Theresa, please let me know if you would like to include your affiliation related to the WorldFAIR grant or any other affiliation</w:t>
      </w:r>
    </w:p>
  </w:comment>
  <w:comment w:id="6" w:author="Ortigoza,Ana" w:date="2023-01-09T11:58:00Z" w:initials="O">
    <w:p w14:paraId="3435A549" w14:textId="77777777" w:rsidR="008572C7" w:rsidRDefault="008572C7">
      <w:pPr>
        <w:pStyle w:val="CommentText"/>
      </w:pPr>
      <w:r>
        <w:rPr>
          <w:rStyle w:val="CommentReference"/>
        </w:rPr>
        <w:annotationRef/>
      </w:r>
      <w:r>
        <w:t xml:space="preserve">I was thinking this as the best option for us, however I think this is a point for discuss. </w:t>
      </w:r>
    </w:p>
    <w:p w14:paraId="0912A70F" w14:textId="77777777" w:rsidR="008572C7" w:rsidRDefault="008572C7">
      <w:pPr>
        <w:pStyle w:val="CommentText"/>
      </w:pPr>
    </w:p>
    <w:p w14:paraId="2B9F8D25" w14:textId="77777777" w:rsidR="008572C7" w:rsidRDefault="008572C7">
      <w:pPr>
        <w:pStyle w:val="CommentText"/>
      </w:pPr>
      <w:r>
        <w:t xml:space="preserve">We need to decide on </w:t>
      </w:r>
    </w:p>
    <w:p w14:paraId="22F67BBE" w14:textId="77777777" w:rsidR="008572C7" w:rsidRDefault="008572C7">
      <w:pPr>
        <w:pStyle w:val="CommentText"/>
      </w:pPr>
      <w:r>
        <w:rPr>
          <w:b/>
          <w:bCs/>
        </w:rPr>
        <w:t xml:space="preserve">Remote vs in person </w:t>
      </w:r>
      <w:r>
        <w:t>--&gt; I think that remote allows a broader audience. Within the remote format we can make it completely asynchronous, all synchronous or a mix of both (some activities as self-paced pre-recorded lessons in addition to some sync discussion forum/ sessions)</w:t>
      </w:r>
    </w:p>
    <w:p w14:paraId="64F5DD72" w14:textId="77777777" w:rsidR="008572C7" w:rsidRDefault="008572C7">
      <w:pPr>
        <w:pStyle w:val="CommentText"/>
      </w:pPr>
    </w:p>
    <w:p w14:paraId="273D6D52" w14:textId="77777777" w:rsidR="008572C7" w:rsidRDefault="008572C7" w:rsidP="00B860EB">
      <w:pPr>
        <w:pStyle w:val="CommentText"/>
      </w:pPr>
      <w:r>
        <w:rPr>
          <w:b/>
          <w:bCs/>
        </w:rPr>
        <w:t xml:space="preserve">Short vs long </w:t>
      </w:r>
      <w:r>
        <w:t>--&gt; although courses are all 15 in class- hour, we can split it into 5 days (either morning or afternoon sessions) or into 'weekend' format which involves half Friday and full days on Saturday and Sunday</w:t>
      </w:r>
    </w:p>
  </w:comment>
  <w:comment w:id="7" w:author="ranli627@outlook.com" w:date="2023-01-12T11:21:00Z" w:initials="r">
    <w:p w14:paraId="0066F612" w14:textId="77777777" w:rsidR="00AA0FDD" w:rsidRDefault="00AA0FDD">
      <w:pPr>
        <w:pStyle w:val="CommentText"/>
      </w:pPr>
      <w:r>
        <w:rPr>
          <w:rStyle w:val="CommentReference"/>
        </w:rPr>
        <w:annotationRef/>
      </w:r>
      <w:r>
        <w:t xml:space="preserve">To be honest I think a </w:t>
      </w:r>
      <w:r>
        <w:rPr>
          <w:b/>
          <w:bCs/>
        </w:rPr>
        <w:t xml:space="preserve">mix </w:t>
      </w:r>
      <w:r>
        <w:t xml:space="preserve">of both. </w:t>
      </w:r>
      <w:r>
        <w:rPr>
          <w:b/>
          <w:bCs/>
        </w:rPr>
        <w:t>Async pre-recorded lecture</w:t>
      </w:r>
      <w:r>
        <w:t xml:space="preserve"> (theory and presentation of case studies) should be async which should come first. The </w:t>
      </w:r>
      <w:r>
        <w:rPr>
          <w:b/>
          <w:bCs/>
        </w:rPr>
        <w:t>synchronous portion practical</w:t>
      </w:r>
      <w:r>
        <w:t xml:space="preserve"> should follow, this focusing on Q+A, and practical workshop (e.g. for example writing a example DMS together or having each individual write a DMS and we can give feedback - Jane Greenberg or one her staff would be great here)</w:t>
      </w:r>
    </w:p>
    <w:p w14:paraId="08FABDE0" w14:textId="77777777" w:rsidR="00AA0FDD" w:rsidRDefault="00AA0FDD">
      <w:pPr>
        <w:pStyle w:val="CommentText"/>
      </w:pPr>
    </w:p>
    <w:p w14:paraId="7F403FED" w14:textId="77777777" w:rsidR="00AA0FDD" w:rsidRDefault="00AA0FDD" w:rsidP="00D55A80">
      <w:pPr>
        <w:pStyle w:val="CommentText"/>
      </w:pPr>
      <w:r>
        <w:t xml:space="preserve">Of course we are relatively new to DMS writing, so will need to improve our skills a lot before June to do this. </w:t>
      </w:r>
    </w:p>
  </w:comment>
  <w:comment w:id="8" w:author="Ortigoza,Ana" w:date="2023-01-09T12:01:00Z" w:initials="O">
    <w:p w14:paraId="626F8F86" w14:textId="05DD8B5C" w:rsidR="008572C7" w:rsidRDefault="008572C7" w:rsidP="00D75934">
      <w:pPr>
        <w:pStyle w:val="CommentText"/>
      </w:pPr>
      <w:r>
        <w:rPr>
          <w:rStyle w:val="CommentReference"/>
        </w:rPr>
        <w:annotationRef/>
      </w:r>
      <w:r>
        <w:t>The Summer Institute will be held from 6/26 to 7/1/2023</w:t>
      </w:r>
    </w:p>
  </w:comment>
  <w:comment w:id="9" w:author="Ortigoza,Ana" w:date="2023-01-09T14:56:00Z" w:initials="O">
    <w:p w14:paraId="771BABD9" w14:textId="77777777" w:rsidR="009D0BDE" w:rsidRDefault="009D0BDE" w:rsidP="00CB7D47">
      <w:pPr>
        <w:pStyle w:val="CommentText"/>
      </w:pPr>
      <w:r>
        <w:rPr>
          <w:rStyle w:val="CommentReference"/>
        </w:rPr>
        <w:annotationRef/>
      </w:r>
      <w:r>
        <w:t xml:space="preserve">I placed 5 items, considering that the course may consist in 5 days, 3 hours long each day </w:t>
      </w:r>
    </w:p>
  </w:comment>
  <w:comment w:id="10" w:author="Ortigoza,Ana" w:date="2023-01-09T13:01:00Z" w:initials="O">
    <w:p w14:paraId="6B86FDE9" w14:textId="4643E097" w:rsidR="009D0BDE" w:rsidRDefault="009D0BDE" w:rsidP="00AC6536">
      <w:pPr>
        <w:pStyle w:val="CommentText"/>
      </w:pPr>
      <w:r>
        <w:rPr>
          <w:rStyle w:val="CommentReference"/>
        </w:rPr>
        <w:annotationRef/>
      </w:r>
      <w:r>
        <w:t>Please let me know if you are aware of some online platform (free access preferably) that we can use to engage course participants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D31301" w15:done="0"/>
  <w15:commentEx w15:paraId="654E5253" w15:paraIdParent="3ED31301" w15:done="0"/>
  <w15:commentEx w15:paraId="531B05F4" w15:done="0"/>
  <w15:commentEx w15:paraId="273D6D52" w15:done="0"/>
  <w15:commentEx w15:paraId="7F403FED" w15:paraIdParent="273D6D52" w15:done="0"/>
  <w15:commentEx w15:paraId="626F8F86" w15:done="0"/>
  <w15:commentEx w15:paraId="771BABD9" w15:done="0"/>
  <w15:commentEx w15:paraId="6B86F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781F" w16cex:dateUtc="2023-01-09T16:25:00Z"/>
  <w16cex:commentExtensible w16cex:durableId="276A6A8C" w16cex:dateUtc="2023-01-12T16:16:00Z"/>
  <w16cex:commentExtensible w16cex:durableId="27667BA1" w16cex:dateUtc="2023-01-09T16:40:00Z"/>
  <w16cex:commentExtensible w16cex:durableId="27667FF9" w16cex:dateUtc="2023-01-09T16:58:00Z"/>
  <w16cex:commentExtensible w16cex:durableId="276A6BBA" w16cex:dateUtc="2023-01-12T16:21:00Z"/>
  <w16cex:commentExtensible w16cex:durableId="276680A1" w16cex:dateUtc="2023-01-09T17:01:00Z"/>
  <w16cex:commentExtensible w16cex:durableId="2766A9BB" w16cex:dateUtc="2023-01-09T19:56:00Z"/>
  <w16cex:commentExtensible w16cex:durableId="27668EB3" w16cex:dateUtc="2023-01-09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D31301" w16cid:durableId="2766781F"/>
  <w16cid:commentId w16cid:paraId="654E5253" w16cid:durableId="276A6A8C"/>
  <w16cid:commentId w16cid:paraId="531B05F4" w16cid:durableId="27667BA1"/>
  <w16cid:commentId w16cid:paraId="273D6D52" w16cid:durableId="27667FF9"/>
  <w16cid:commentId w16cid:paraId="7F403FED" w16cid:durableId="276A6BBA"/>
  <w16cid:commentId w16cid:paraId="626F8F86" w16cid:durableId="276680A1"/>
  <w16cid:commentId w16cid:paraId="771BABD9" w16cid:durableId="2766A9BB"/>
  <w16cid:commentId w16cid:paraId="6B86FDE9" w16cid:durableId="27668E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C89"/>
    <w:multiLevelType w:val="hybridMultilevel"/>
    <w:tmpl w:val="5066D920"/>
    <w:lvl w:ilvl="0" w:tplc="B78AB4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2334D"/>
    <w:multiLevelType w:val="hybridMultilevel"/>
    <w:tmpl w:val="7FD0C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47E12"/>
    <w:multiLevelType w:val="hybridMultilevel"/>
    <w:tmpl w:val="B7FA6960"/>
    <w:lvl w:ilvl="0" w:tplc="B78AB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B43AD7"/>
    <w:multiLevelType w:val="hybridMultilevel"/>
    <w:tmpl w:val="B09E2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21451">
    <w:abstractNumId w:val="3"/>
  </w:num>
  <w:num w:numId="2" w16cid:durableId="135949949">
    <w:abstractNumId w:val="1"/>
  </w:num>
  <w:num w:numId="3" w16cid:durableId="510265348">
    <w:abstractNumId w:val="0"/>
  </w:num>
  <w:num w:numId="4" w16cid:durableId="125628837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rtigoza,Ana">
    <w15:presenceInfo w15:providerId="None" w15:userId="Ortigoza,Ana"/>
  </w15:person>
  <w15:person w15:author="ranli627@outlook.com">
    <w15:presenceInfo w15:providerId="Windows Live" w15:userId="0be886e4d5cad9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D"/>
    <w:rsid w:val="00097E04"/>
    <w:rsid w:val="000D1BD8"/>
    <w:rsid w:val="001F2F4B"/>
    <w:rsid w:val="00242F75"/>
    <w:rsid w:val="003B546B"/>
    <w:rsid w:val="003E78A1"/>
    <w:rsid w:val="004238DA"/>
    <w:rsid w:val="004F5FEC"/>
    <w:rsid w:val="005424A4"/>
    <w:rsid w:val="00755AF8"/>
    <w:rsid w:val="007C54F9"/>
    <w:rsid w:val="007D5F49"/>
    <w:rsid w:val="008572C7"/>
    <w:rsid w:val="008846B1"/>
    <w:rsid w:val="00887609"/>
    <w:rsid w:val="008A7C12"/>
    <w:rsid w:val="0099334B"/>
    <w:rsid w:val="009D0BDE"/>
    <w:rsid w:val="00A07CC0"/>
    <w:rsid w:val="00AA0FDD"/>
    <w:rsid w:val="00B879E6"/>
    <w:rsid w:val="00BA3FC5"/>
    <w:rsid w:val="00DA1C0D"/>
    <w:rsid w:val="00F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2A2E"/>
  <w15:chartTrackingRefBased/>
  <w15:docId w15:val="{F33A2229-44C8-455A-B62E-7A271556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C0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C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C0D"/>
    <w:pPr>
      <w:ind w:left="720"/>
      <w:contextualSpacing/>
    </w:pPr>
  </w:style>
  <w:style w:type="paragraph" w:styleId="Revision">
    <w:name w:val="Revision"/>
    <w:hidden/>
    <w:uiPriority w:val="99"/>
    <w:semiHidden/>
    <w:rsid w:val="008572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7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72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72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2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2C7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D0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30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54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4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39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4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620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926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8556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02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15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7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1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464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333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63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70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50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2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94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7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07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Ortigoza,Ana</dc:creator>
  <cp:keywords/>
  <dc:description/>
  <cp:lastModifiedBy>ranli627@outlook.com</cp:lastModifiedBy>
  <cp:revision>4</cp:revision>
  <dcterms:created xsi:type="dcterms:W3CDTF">2023-01-09T17:02:00Z</dcterms:created>
  <dcterms:modified xsi:type="dcterms:W3CDTF">2023-01-12T16:23:00Z</dcterms:modified>
</cp:coreProperties>
</file>